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PROJECT REPORT</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ON</w:t>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HOUSE PRICE PREDICTION USING MACHINE LEARNING</w:t>
      </w:r>
    </w:p>
    <w:p w:rsidR="00000000" w:rsidDel="00000000" w:rsidP="00000000" w:rsidRDefault="00000000" w:rsidRPr="00000000" w14:paraId="00000005">
      <w:pPr>
        <w:tabs>
          <w:tab w:val="center" w:pos="4513"/>
          <w:tab w:val="left" w:pos="7947"/>
        </w:tabs>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tabs>
          <w:tab w:val="center" w:pos="4513"/>
          <w:tab w:val="left" w:pos="7947"/>
        </w:tabs>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Submitted in partial fulfilment of requirement for the IV semester</w:t>
      </w:r>
    </w:p>
    <w:p w:rsidR="00000000" w:rsidDel="00000000" w:rsidP="00000000" w:rsidRDefault="00000000" w:rsidRPr="00000000" w14:paraId="00000007">
      <w:pPr>
        <w:tabs>
          <w:tab w:val="center" w:pos="4513"/>
          <w:tab w:val="left" w:pos="7947"/>
        </w:tabs>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 Tech</w:t>
      </w:r>
    </w:p>
    <w:p w:rsidR="00000000" w:rsidDel="00000000" w:rsidP="00000000" w:rsidRDefault="00000000" w:rsidRPr="00000000" w14:paraId="00000008">
      <w:pPr>
        <w:tabs>
          <w:tab w:val="center" w:pos="4513"/>
          <w:tab w:val="left" w:pos="7947"/>
        </w:tabs>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w:t>
      </w:r>
    </w:p>
    <w:p w:rsidR="00000000" w:rsidDel="00000000" w:rsidP="00000000" w:rsidRDefault="00000000" w:rsidRPr="00000000" w14:paraId="00000009">
      <w:pPr>
        <w:tabs>
          <w:tab w:val="center" w:pos="4513"/>
          <w:tab w:val="left" w:pos="7947"/>
        </w:tabs>
        <w:jc w:val="center"/>
        <w:rPr>
          <w:rFonts w:ascii="Aharoni" w:cs="Aharoni" w:eastAsia="Aharoni" w:hAnsi="Aharoni"/>
          <w:sz w:val="28"/>
          <w:szCs w:val="28"/>
        </w:rPr>
      </w:pPr>
      <w:r w:rsidDel="00000000" w:rsidR="00000000" w:rsidRPr="00000000">
        <w:rPr>
          <w:rFonts w:ascii="Aharoni" w:cs="Aharoni" w:eastAsia="Aharoni" w:hAnsi="Aharoni"/>
          <w:sz w:val="28"/>
          <w:szCs w:val="28"/>
          <w:rtl w:val="0"/>
        </w:rPr>
        <w:t xml:space="preserve">ISHIKA BATRA</w:t>
      </w:r>
    </w:p>
    <w:p w:rsidR="00000000" w:rsidDel="00000000" w:rsidP="00000000" w:rsidRDefault="00000000" w:rsidRPr="00000000" w14:paraId="0000000A">
      <w:pPr>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2016783</w:t>
      </w:r>
    </w:p>
    <w:p w:rsidR="00000000" w:rsidDel="00000000" w:rsidP="00000000" w:rsidRDefault="00000000" w:rsidRPr="00000000" w14:paraId="0000000B">
      <w:pPr>
        <w:jc w:val="center"/>
        <w:rPr>
          <w:rFonts w:ascii="Overlock" w:cs="Overlock" w:eastAsia="Overlock" w:hAnsi="Overlock"/>
          <w:sz w:val="32"/>
          <w:szCs w:val="32"/>
        </w:rPr>
      </w:pPr>
      <w:r w:rsidDel="00000000" w:rsidR="00000000" w:rsidRPr="00000000">
        <w:rPr>
          <w:rFonts w:ascii="Overlock" w:cs="Overlock" w:eastAsia="Overlock" w:hAnsi="Overlock"/>
          <w:sz w:val="32"/>
          <w:szCs w:val="32"/>
        </w:rPr>
        <w:drawing>
          <wp:inline distB="0" distT="0" distL="0" distR="0">
            <wp:extent cx="1522756" cy="1522756"/>
            <wp:effectExtent b="0" l="0" r="0" t="0"/>
            <wp:docPr descr="Logo&#10;&#10;Description automatically generated" id="2" name="image1.jpg"/>
            <a:graphic>
              <a:graphicData uri="http://schemas.openxmlformats.org/drawingml/2006/picture">
                <pic:pic>
                  <pic:nvPicPr>
                    <pic:cNvPr descr="Logo&#10;&#10;Description automatically generated" id="0" name="image1.jpg"/>
                    <pic:cNvPicPr preferRelativeResize="0"/>
                  </pic:nvPicPr>
                  <pic:blipFill>
                    <a:blip r:embed="rId7"/>
                    <a:srcRect b="0" l="0" r="0" t="0"/>
                    <a:stretch>
                      <a:fillRect/>
                    </a:stretch>
                  </pic:blipFill>
                  <pic:spPr>
                    <a:xfrm>
                      <a:off x="0" y="0"/>
                      <a:ext cx="1522756" cy="152275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DEPARTMENT OF COMPUTER SCIENCE &amp; ENGINEERING</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GRAPHIC ERA </w:t>
      </w:r>
      <w:r w:rsidDel="00000000" w:rsidR="00000000" w:rsidRPr="00000000">
        <w:rPr>
          <w:sz w:val="32"/>
          <w:szCs w:val="32"/>
          <w:rtl w:val="0"/>
        </w:rPr>
        <w:t xml:space="preserve">DEEEMED</w:t>
      </w:r>
      <w:r w:rsidDel="00000000" w:rsidR="00000000" w:rsidRPr="00000000">
        <w:rPr>
          <w:sz w:val="32"/>
          <w:szCs w:val="32"/>
          <w:rtl w:val="0"/>
        </w:rPr>
        <w:t xml:space="preserve"> TO BE UNIVERSITY</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DEHRADUN</w:t>
      </w:r>
    </w:p>
    <w:p w:rsidR="00000000" w:rsidDel="00000000" w:rsidP="00000000" w:rsidRDefault="00000000" w:rsidRPr="00000000" w14:paraId="00000010">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1">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2">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3">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4">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5">
      <w:pPr>
        <w:jc w:val="center"/>
        <w:rPr>
          <w:rFonts w:ascii="Aharoni" w:cs="Aharoni" w:eastAsia="Aharoni" w:hAnsi="Aharoni"/>
          <w:sz w:val="96"/>
          <w:szCs w:val="96"/>
        </w:rPr>
      </w:pPr>
      <w:r w:rsidDel="00000000" w:rsidR="00000000" w:rsidRPr="00000000">
        <w:rPr>
          <w:rFonts w:ascii="Aharoni" w:cs="Aharoni" w:eastAsia="Aharoni" w:hAnsi="Aharoni"/>
          <w:sz w:val="96"/>
          <w:szCs w:val="96"/>
          <w:rtl w:val="0"/>
        </w:rPr>
        <w:t xml:space="preserve">DECLARATION</w:t>
      </w:r>
    </w:p>
    <w:p w:rsidR="00000000" w:rsidDel="00000000" w:rsidP="00000000" w:rsidRDefault="00000000" w:rsidRPr="00000000" w14:paraId="00000016">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7">
      <w:pPr>
        <w:pStyle w:val="Heading2"/>
        <w:spacing w:before="458" w:line="360" w:lineRule="auto"/>
        <w:ind w:right="406" w:firstLine="1092"/>
        <w:rPr>
          <w:rFonts w:ascii="Calibri" w:cs="Calibri" w:eastAsia="Calibri" w:hAnsi="Calibri"/>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b w:val="1"/>
          <w:rtl w:val="0"/>
        </w:rPr>
        <w:t xml:space="preserve">ISHIKA BATRA </w:t>
      </w:r>
      <w:r w:rsidDel="00000000" w:rsidR="00000000" w:rsidRPr="00000000">
        <w:rPr>
          <w:rFonts w:ascii="Calibri" w:cs="Calibri" w:eastAsia="Calibri" w:hAnsi="Calibri"/>
          <w:rtl w:val="0"/>
        </w:rPr>
        <w:t xml:space="preserve">student of </w:t>
      </w:r>
      <w:r w:rsidDel="00000000" w:rsidR="00000000" w:rsidRPr="00000000">
        <w:rPr>
          <w:rFonts w:ascii="Calibri" w:cs="Calibri" w:eastAsia="Calibri" w:hAnsi="Calibri"/>
          <w:b w:val="1"/>
          <w:rtl w:val="0"/>
        </w:rPr>
        <w:t xml:space="preserve">B-tech, Semester 3, </w:t>
      </w:r>
      <w:r w:rsidDel="00000000" w:rsidR="00000000" w:rsidRPr="00000000">
        <w:rPr>
          <w:rFonts w:ascii="Calibri" w:cs="Calibri" w:eastAsia="Calibri" w:hAnsi="Calibri"/>
          <w:rtl w:val="0"/>
        </w:rPr>
        <w:t xml:space="preserve">Department of Computer Science and Engineering, Graphic Era Deemed University Dehradun declare that the technical project work entitled “HOUSE PRICE </w:t>
      </w:r>
      <w:r w:rsidDel="00000000" w:rsidR="00000000" w:rsidRPr="00000000">
        <w:rPr>
          <w:rFonts w:ascii="Calibri" w:cs="Calibri" w:eastAsia="Calibri" w:hAnsi="Calibri"/>
          <w:rtl w:val="0"/>
        </w:rPr>
        <w:t xml:space="preserve">PREDICITON</w:t>
      </w:r>
      <w:r w:rsidDel="00000000" w:rsidR="00000000" w:rsidRPr="00000000">
        <w:rPr>
          <w:rFonts w:ascii="Calibri" w:cs="Calibri" w:eastAsia="Calibri" w:hAnsi="Calibri"/>
          <w:rtl w:val="0"/>
        </w:rPr>
        <w:t xml:space="preserve"> USING MACHINE LEARNING” has been carried out by me and submitted in partial fulfillment of the course requirements for the award of degree in B- tech of </w:t>
      </w:r>
      <w:r w:rsidDel="00000000" w:rsidR="00000000" w:rsidRPr="00000000">
        <w:rPr>
          <w:rFonts w:ascii="Calibri" w:cs="Calibri" w:eastAsia="Calibri" w:hAnsi="Calibri"/>
          <w:b w:val="1"/>
          <w:rtl w:val="0"/>
        </w:rPr>
        <w:t xml:space="preserve">Graphic Era Deemed University </w:t>
      </w:r>
      <w:r w:rsidDel="00000000" w:rsidR="00000000" w:rsidRPr="00000000">
        <w:rPr>
          <w:rFonts w:ascii="Calibri" w:cs="Calibri" w:eastAsia="Calibri" w:hAnsi="Calibri"/>
          <w:rtl w:val="0"/>
        </w:rPr>
        <w:t xml:space="preserve">during the academic year </w:t>
      </w:r>
      <w:r w:rsidDel="00000000" w:rsidR="00000000" w:rsidRPr="00000000">
        <w:rPr>
          <w:rFonts w:ascii="Calibri" w:cs="Calibri" w:eastAsia="Calibri" w:hAnsi="Calibri"/>
          <w:b w:val="1"/>
          <w:rtl w:val="0"/>
        </w:rPr>
        <w:t xml:space="preserve">2021-2024</w:t>
      </w:r>
      <w:r w:rsidDel="00000000" w:rsidR="00000000" w:rsidRPr="00000000">
        <w:rPr>
          <w:rFonts w:ascii="Calibri" w:cs="Calibri" w:eastAsia="Calibri" w:hAnsi="Calibri"/>
          <w:rtl w:val="0"/>
        </w:rPr>
        <w:t xml:space="preserve">. The matter embodied in this synopsis has not been submitted to any other university or institution for the award of any other degree or diploma.</w:t>
      </w:r>
    </w:p>
    <w:p w:rsidR="00000000" w:rsidDel="00000000" w:rsidP="00000000" w:rsidRDefault="00000000" w:rsidRPr="00000000" w14:paraId="00000018">
      <w:pPr>
        <w:spacing w:before="355" w:lineRule="auto"/>
        <w:ind w:left="1200" w:firstLine="0"/>
        <w:jc w:val="both"/>
        <w:rPr>
          <w:sz w:val="40"/>
          <w:szCs w:val="40"/>
        </w:rPr>
      </w:pPr>
      <w:r w:rsidDel="00000000" w:rsidR="00000000" w:rsidRPr="00000000">
        <w:rPr>
          <w:sz w:val="40"/>
          <w:szCs w:val="40"/>
          <w:rtl w:val="0"/>
        </w:rPr>
        <w:t xml:space="preserve">Date: 16/1/22</w:t>
      </w:r>
    </w:p>
    <w:p w:rsidR="00000000" w:rsidDel="00000000" w:rsidP="00000000" w:rsidRDefault="00000000" w:rsidRPr="00000000" w14:paraId="00000019">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A">
      <w:pPr>
        <w:jc w:val="center"/>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B">
      <w:pPr>
        <w:spacing w:line="360" w:lineRule="auto"/>
        <w:ind w:left="1092" w:right="40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spacing w:line="360" w:lineRule="auto"/>
        <w:ind w:left="1092" w:right="400" w:firstLine="0"/>
        <w:jc w:val="center"/>
        <w:rPr>
          <w:rFonts w:ascii="Aharoni" w:cs="Aharoni" w:eastAsia="Aharoni" w:hAnsi="Aharoni"/>
          <w:sz w:val="96"/>
          <w:szCs w:val="96"/>
        </w:rPr>
      </w:pPr>
      <w:r w:rsidDel="00000000" w:rsidR="00000000" w:rsidRPr="00000000">
        <w:rPr>
          <w:rFonts w:ascii="Aharoni" w:cs="Aharoni" w:eastAsia="Aharoni" w:hAnsi="Aharoni"/>
          <w:sz w:val="96"/>
          <w:szCs w:val="96"/>
          <w:rtl w:val="0"/>
        </w:rPr>
        <w:t xml:space="preserve">CERTIFICATE</w:t>
      </w:r>
    </w:p>
    <w:p w:rsidR="00000000" w:rsidDel="00000000" w:rsidP="00000000" w:rsidRDefault="00000000" w:rsidRPr="00000000" w14:paraId="0000001D">
      <w:pPr>
        <w:spacing w:line="360" w:lineRule="auto"/>
        <w:ind w:left="1092" w:right="400" w:firstLine="0"/>
        <w:jc w:val="center"/>
        <w:rPr>
          <w:rFonts w:ascii="Aharoni" w:cs="Aharoni" w:eastAsia="Aharoni" w:hAnsi="Aharoni"/>
          <w:sz w:val="96"/>
          <w:szCs w:val="96"/>
        </w:rPr>
      </w:pPr>
      <w:r w:rsidDel="00000000" w:rsidR="00000000" w:rsidRPr="00000000">
        <w:rPr>
          <w:rFonts w:ascii="Times New Roman" w:cs="Times New Roman" w:eastAsia="Times New Roman" w:hAnsi="Times New Roman"/>
          <w:sz w:val="40"/>
          <w:szCs w:val="40"/>
          <w:rtl w:val="0"/>
        </w:rPr>
        <w:t xml:space="preserve">This is to certify that the project report entitled “HOUSE PRICE PREDICTION USING MACHINE LEARNING” is a Bonafede project work carried out by Ishika Batra, roll no- 2016783. in partial fulfilment of award of degree of B- tech of Graphic Era Deemed University, Dehradun during the academic year 2021-2024. It is certified that all corrections/suggestions indicated for internal assessment have been incorporated. The project has been approved as it satisfies the academic requirements</w:t>
      </w:r>
      <w:r w:rsidDel="00000000" w:rsidR="00000000" w:rsidRPr="00000000">
        <w:rPr>
          <w:rtl w:val="0"/>
        </w:rPr>
      </w:r>
    </w:p>
    <w:p w:rsidR="00000000" w:rsidDel="00000000" w:rsidP="00000000" w:rsidRDefault="00000000" w:rsidRPr="00000000" w14:paraId="0000001E">
      <w:pPr>
        <w:spacing w:before="3" w:lineRule="auto"/>
        <w:ind w:left="10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associated with the degree mentioned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before="3" w:lineRule="auto"/>
        <w:ind w:left="109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3" w:lineRule="auto"/>
        <w:ind w:left="109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543" w:lineRule="auto"/>
        <w:ind w:right="376"/>
        <w:jc w:val="center"/>
        <w:rPr>
          <w:rFonts w:ascii="Times New Roman" w:cs="Times New Roman" w:eastAsia="Times New Roman" w:hAnsi="Times New Roman"/>
          <w:sz w:val="48"/>
          <w:szCs w:val="48"/>
        </w:rPr>
        <w:sectPr>
          <w:pgSz w:h="15840" w:w="12240" w:orient="portrait"/>
          <w:pgMar w:bottom="280" w:top="1500" w:left="540" w:right="1080" w:header="720" w:footer="720"/>
          <w:pgNumType w:start="1"/>
        </w:sect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22">
      <w:pPr>
        <w:jc w:val="center"/>
        <w:rPr>
          <w:rFonts w:ascii="Aharoni" w:cs="Aharoni" w:eastAsia="Aharoni" w:hAnsi="Aharoni"/>
          <w:sz w:val="56"/>
          <w:szCs w:val="56"/>
        </w:rPr>
      </w:pPr>
      <w:r w:rsidDel="00000000" w:rsidR="00000000" w:rsidRPr="00000000">
        <w:rPr>
          <w:rFonts w:ascii="Aharoni" w:cs="Aharoni" w:eastAsia="Aharoni" w:hAnsi="Aharoni"/>
          <w:sz w:val="56"/>
          <w:szCs w:val="56"/>
          <w:rtl w:val="0"/>
        </w:rPr>
        <w:t xml:space="preserve">ACKNOWLEDGEMENT</w:t>
      </w:r>
    </w:p>
    <w:p w:rsidR="00000000" w:rsidDel="00000000" w:rsidP="00000000" w:rsidRDefault="00000000" w:rsidRPr="00000000" w14:paraId="00000023">
      <w:pPr>
        <w:spacing w:before="85" w:line="360" w:lineRule="auto"/>
        <w:ind w:right="414"/>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before="85" w:line="360" w:lineRule="auto"/>
        <w:ind w:right="414"/>
        <w:rPr>
          <w:b w:val="1"/>
          <w:sz w:val="32"/>
          <w:szCs w:val="32"/>
        </w:rPr>
      </w:pPr>
      <w:r w:rsidDel="00000000" w:rsidR="00000000" w:rsidRPr="00000000">
        <w:rPr>
          <w:sz w:val="32"/>
          <w:szCs w:val="32"/>
          <w:rtl w:val="0"/>
        </w:rPr>
        <w:t xml:space="preserve">          Here by I am submitting the project report on </w:t>
      </w:r>
      <w:r w:rsidDel="00000000" w:rsidR="00000000" w:rsidRPr="00000000">
        <w:rPr>
          <w:b w:val="1"/>
          <w:sz w:val="32"/>
          <w:szCs w:val="32"/>
          <w:rtl w:val="0"/>
        </w:rPr>
        <w:t xml:space="preserve">“HOUSE</w:t>
      </w:r>
    </w:p>
    <w:p w:rsidR="00000000" w:rsidDel="00000000" w:rsidP="00000000" w:rsidRDefault="00000000" w:rsidRPr="00000000" w14:paraId="00000025">
      <w:pPr>
        <w:spacing w:before="85" w:line="360" w:lineRule="auto"/>
        <w:ind w:right="414"/>
        <w:rPr>
          <w:sz w:val="32"/>
          <w:szCs w:val="32"/>
        </w:rPr>
      </w:pPr>
      <w:r w:rsidDel="00000000" w:rsidR="00000000" w:rsidRPr="00000000">
        <w:rPr>
          <w:b w:val="1"/>
          <w:sz w:val="32"/>
          <w:szCs w:val="32"/>
          <w:rtl w:val="0"/>
        </w:rPr>
        <w:t xml:space="preserve">          PRICE PREDICTION USING MACHINE LEARNING” </w:t>
      </w:r>
      <w:r w:rsidDel="00000000" w:rsidR="00000000" w:rsidRPr="00000000">
        <w:rPr>
          <w:sz w:val="32"/>
          <w:szCs w:val="32"/>
          <w:rtl w:val="0"/>
        </w:rPr>
        <w:t xml:space="preserve">as per                 </w:t>
      </w:r>
    </w:p>
    <w:p w:rsidR="00000000" w:rsidDel="00000000" w:rsidP="00000000" w:rsidRDefault="00000000" w:rsidRPr="00000000" w14:paraId="00000026">
      <w:pPr>
        <w:spacing w:before="85" w:line="360" w:lineRule="auto"/>
        <w:ind w:right="414"/>
        <w:rPr>
          <w:sz w:val="32"/>
          <w:szCs w:val="32"/>
        </w:rPr>
      </w:pPr>
      <w:r w:rsidDel="00000000" w:rsidR="00000000" w:rsidRPr="00000000">
        <w:rPr>
          <w:sz w:val="32"/>
          <w:szCs w:val="32"/>
          <w:rtl w:val="0"/>
        </w:rPr>
        <w:t xml:space="preserve">          the scheme of Graphic Era Deemed University, Dehradun.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20" w:right="413"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 would like to express our sincere gratitude to</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MR. Vikas Tomer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 providing a congenial environment to work in and carry out our project.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360" w:lineRule="auto"/>
        <w:ind w:left="720" w:right="411" w:firstLine="0"/>
        <w:jc w:val="left"/>
        <w:rPr>
          <w:rFonts w:ascii="Carlito" w:cs="Carlito" w:eastAsia="Carlito" w:hAnsi="Carlito"/>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Finally, I am very much thankful to all the faculty members of the Department of Computer Science and Technology, friends and our parents for their constant encouragement, support and help throughout the period of project conduction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                                                   </w:t>
      </w:r>
    </w:p>
    <w:p w:rsidR="00000000" w:rsidDel="00000000" w:rsidP="00000000" w:rsidRDefault="00000000" w:rsidRPr="00000000" w14:paraId="0000002A">
      <w:pPr>
        <w:jc w:val="both"/>
        <w:rPr>
          <w:rFonts w:ascii="Overlock" w:cs="Overlock" w:eastAsia="Overlock" w:hAnsi="Overlock"/>
          <w:sz w:val="44"/>
          <w:szCs w:val="44"/>
        </w:rPr>
      </w:pPr>
      <w:r w:rsidDel="00000000" w:rsidR="00000000" w:rsidRPr="00000000">
        <w:rPr>
          <w:rFonts w:ascii="Overlock" w:cs="Overlock" w:eastAsia="Overlock" w:hAnsi="Overlock"/>
          <w:sz w:val="32"/>
          <w:szCs w:val="32"/>
          <w:rtl w:val="0"/>
        </w:rPr>
        <w:t xml:space="preserve">                                            </w:t>
      </w:r>
      <w:r w:rsidDel="00000000" w:rsidR="00000000" w:rsidRPr="00000000">
        <w:rPr>
          <w:rFonts w:ascii="Overlock" w:cs="Overlock" w:eastAsia="Overlock" w:hAnsi="Overlock"/>
          <w:sz w:val="44"/>
          <w:szCs w:val="44"/>
          <w:rtl w:val="0"/>
        </w:rPr>
        <w:t xml:space="preserve">                         ISHIKA BATRA</w:t>
      </w:r>
    </w:p>
    <w:p w:rsidR="00000000" w:rsidDel="00000000" w:rsidP="00000000" w:rsidRDefault="00000000" w:rsidRPr="00000000" w14:paraId="0000002B">
      <w:pPr>
        <w:jc w:val="both"/>
        <w:rPr>
          <w:rFonts w:ascii="Overlock" w:cs="Overlock" w:eastAsia="Overlock" w:hAnsi="Overlock"/>
          <w:sz w:val="44"/>
          <w:szCs w:val="44"/>
        </w:rPr>
      </w:pPr>
      <w:r w:rsidDel="00000000" w:rsidR="00000000" w:rsidRPr="00000000">
        <w:rPr>
          <w:rFonts w:ascii="Overlock" w:cs="Overlock" w:eastAsia="Overlock" w:hAnsi="Overlock"/>
          <w:sz w:val="44"/>
          <w:szCs w:val="44"/>
          <w:rtl w:val="0"/>
        </w:rPr>
        <w:t xml:space="preserve">                                                           2016783</w:t>
      </w:r>
    </w:p>
    <w:p w:rsidR="00000000" w:rsidDel="00000000" w:rsidP="00000000" w:rsidRDefault="00000000" w:rsidRPr="00000000" w14:paraId="0000002C">
      <w:pPr>
        <w:jc w:val="both"/>
        <w:rPr>
          <w:rFonts w:ascii="Overlock" w:cs="Overlock" w:eastAsia="Overlock" w:hAnsi="Overlock"/>
          <w:sz w:val="44"/>
          <w:szCs w:val="44"/>
        </w:rPr>
      </w:pPr>
      <w:r w:rsidDel="00000000" w:rsidR="00000000" w:rsidRPr="00000000">
        <w:rPr>
          <w:rtl w:val="0"/>
        </w:rPr>
      </w:r>
    </w:p>
    <w:p w:rsidR="00000000" w:rsidDel="00000000" w:rsidP="00000000" w:rsidRDefault="00000000" w:rsidRPr="00000000" w14:paraId="0000002D">
      <w:pPr>
        <w:jc w:val="both"/>
        <w:rPr>
          <w:rFonts w:ascii="Overlock" w:cs="Overlock" w:eastAsia="Overlock" w:hAnsi="Overlock"/>
          <w:sz w:val="44"/>
          <w:szCs w:val="44"/>
        </w:rPr>
      </w:pPr>
      <w:r w:rsidDel="00000000" w:rsidR="00000000" w:rsidRPr="00000000">
        <w:rPr>
          <w:rtl w:val="0"/>
        </w:rPr>
      </w:r>
    </w:p>
    <w:sdt>
      <w:sdtPr>
        <w:tag w:val="goog_rdk_2"/>
      </w:sdtPr>
      <w:sdtContent>
        <w:p w:rsidR="00000000" w:rsidDel="00000000" w:rsidP="00000000" w:rsidRDefault="00000000" w:rsidRPr="00000000" w14:paraId="0000002E">
          <w:pPr>
            <w:jc w:val="both"/>
            <w:rPr>
              <w:del w:author="Ishika Batra" w:id="0" w:date="2022-02-23T16:44:11Z"/>
              <w:rFonts w:ascii="Overlock" w:cs="Overlock" w:eastAsia="Overlock" w:hAnsi="Overlock"/>
              <w:sz w:val="44"/>
              <w:szCs w:val="44"/>
            </w:rPr>
          </w:pPr>
          <w:sdt>
            <w:sdtPr>
              <w:tag w:val="goog_rdk_1"/>
            </w:sdtPr>
            <w:sdtContent>
              <w:del w:author="Ishika Batra" w:id="0" w:date="2022-02-23T16:44:11Z">
                <w:r w:rsidDel="00000000" w:rsidR="00000000" w:rsidRPr="00000000">
                  <w:rPr>
                    <w:rtl w:val="0"/>
                  </w:rPr>
                </w:r>
              </w:del>
            </w:sdtContent>
          </w:sdt>
        </w:p>
      </w:sdtContent>
    </w:sdt>
    <w:p w:rsidR="00000000" w:rsidDel="00000000" w:rsidP="00000000" w:rsidRDefault="00000000" w:rsidRPr="00000000" w14:paraId="0000002F">
      <w:pPr>
        <w:jc w:val="both"/>
        <w:rPr>
          <w:rFonts w:ascii="Overlock" w:cs="Overlock" w:eastAsia="Overlock" w:hAnsi="Overlock"/>
          <w:sz w:val="44"/>
          <w:szCs w:val="44"/>
        </w:rPr>
      </w:pPr>
      <w:r w:rsidDel="00000000" w:rsidR="00000000" w:rsidRPr="00000000">
        <w:rPr>
          <w:rtl w:val="0"/>
        </w:rPr>
      </w:r>
    </w:p>
    <w:p w:rsidR="00000000" w:rsidDel="00000000" w:rsidP="00000000" w:rsidRDefault="00000000" w:rsidRPr="00000000" w14:paraId="00000030">
      <w:pPr>
        <w:jc w:val="both"/>
        <w:rPr>
          <w:rFonts w:ascii="Overlock" w:cs="Overlock" w:eastAsia="Overlock" w:hAnsi="Overlock"/>
          <w:sz w:val="44"/>
          <w:szCs w:val="44"/>
        </w:rPr>
      </w:pPr>
      <w:r w:rsidDel="00000000" w:rsidR="00000000" w:rsidRPr="00000000">
        <w:rPr>
          <w:rtl w:val="0"/>
        </w:rPr>
      </w:r>
    </w:p>
    <w:p w:rsidR="00000000" w:rsidDel="00000000" w:rsidP="00000000" w:rsidRDefault="00000000" w:rsidRPr="00000000" w14:paraId="00000031">
      <w:pPr>
        <w:jc w:val="center"/>
        <w:rPr>
          <w:rFonts w:ascii="Aharoni" w:cs="Aharoni" w:eastAsia="Aharoni" w:hAnsi="Aharoni"/>
          <w:sz w:val="72"/>
          <w:szCs w:val="72"/>
        </w:rPr>
      </w:pPr>
      <w:r w:rsidDel="00000000" w:rsidR="00000000" w:rsidRPr="00000000">
        <w:rPr>
          <w:rFonts w:ascii="Aharoni" w:cs="Aharoni" w:eastAsia="Aharoni" w:hAnsi="Aharoni"/>
          <w:sz w:val="72"/>
          <w:szCs w:val="72"/>
          <w:rtl w:val="0"/>
        </w:rPr>
        <w:t xml:space="preserve">INTRODUCTION</w:t>
      </w:r>
    </w:p>
    <w:p w:rsidR="00000000" w:rsidDel="00000000" w:rsidP="00000000" w:rsidRDefault="00000000" w:rsidRPr="00000000" w14:paraId="00000032">
      <w:pPr>
        <w:jc w:val="center"/>
        <w:rPr>
          <w:rFonts w:ascii="Aharoni" w:cs="Aharoni" w:eastAsia="Aharoni" w:hAnsi="Aharoni"/>
          <w:sz w:val="72"/>
          <w:szCs w:val="72"/>
        </w:rPr>
      </w:pPr>
      <w:r w:rsidDel="00000000" w:rsidR="00000000" w:rsidRPr="00000000">
        <w:rPr>
          <w:rtl w:val="0"/>
        </w:rPr>
      </w:r>
    </w:p>
    <w:p w:rsidR="00000000" w:rsidDel="00000000" w:rsidP="00000000" w:rsidRDefault="00000000" w:rsidRPr="00000000" w14:paraId="00000033">
      <w:pPr>
        <w:jc w:val="center"/>
        <w:rPr>
          <w:color w:val="bdc1c6"/>
          <w:sz w:val="40"/>
          <w:szCs w:val="40"/>
          <w:shd w:fill="202124" w:val="clear"/>
        </w:rPr>
      </w:pPr>
      <w:r w:rsidDel="00000000" w:rsidR="00000000" w:rsidRPr="00000000">
        <w:rPr>
          <w:color w:val="5c6b80"/>
          <w:sz w:val="40"/>
          <w:szCs w:val="40"/>
          <w:highlight w:val="white"/>
          <w:rtl w:val="0"/>
        </w:rPr>
        <w:t xml:space="preserve"> </w:t>
      </w:r>
      <w:r w:rsidDel="00000000" w:rsidR="00000000" w:rsidRPr="00000000">
        <w:rPr>
          <w:color w:val="000000"/>
          <w:sz w:val="40"/>
          <w:szCs w:val="40"/>
          <w:highlight w:val="white"/>
          <w:rtl w:val="0"/>
        </w:rPr>
        <w:t xml:space="preserve">We will create a Machine Learning Linear Regression Model using </w:t>
      </w:r>
      <w:r w:rsidDel="00000000" w:rsidR="00000000" w:rsidRPr="00000000">
        <w:rPr>
          <w:color w:val="000000"/>
          <w:sz w:val="40"/>
          <w:szCs w:val="40"/>
          <w:rtl w:val="0"/>
        </w:rPr>
        <w:t xml:space="preserve">phython</w:t>
      </w:r>
      <w:r w:rsidDel="00000000" w:rsidR="00000000" w:rsidRPr="00000000">
        <w:rPr>
          <w:color w:val="000000"/>
          <w:sz w:val="40"/>
          <w:szCs w:val="40"/>
          <w:highlight w:val="white"/>
          <w:rtl w:val="0"/>
        </w:rPr>
        <w:t xml:space="preserve"> we will be analyzing a house price </w:t>
      </w:r>
      <w:r w:rsidDel="00000000" w:rsidR="00000000" w:rsidRPr="00000000">
        <w:rPr>
          <w:color w:val="000000"/>
          <w:sz w:val="40"/>
          <w:szCs w:val="40"/>
          <w:highlight w:val="white"/>
          <w:rtl w:val="0"/>
        </w:rPr>
        <w:t xml:space="preserve">predication</w:t>
      </w:r>
      <w:r w:rsidDel="00000000" w:rsidR="00000000" w:rsidRPr="00000000">
        <w:rPr>
          <w:color w:val="000000"/>
          <w:sz w:val="40"/>
          <w:szCs w:val="40"/>
          <w:highlight w:val="white"/>
          <w:rtl w:val="0"/>
        </w:rPr>
        <w:t xml:space="preserve"> dataset for finding out the price of a house on different parameters. we will do Exploratory Data Analysis, split the training and testing data, Model Evaluation and Predictions.</w:t>
      </w:r>
      <w:r w:rsidDel="00000000" w:rsidR="00000000" w:rsidRPr="00000000">
        <w:rPr>
          <w:color w:val="bdc1c6"/>
          <w:sz w:val="40"/>
          <w:szCs w:val="40"/>
          <w:shd w:fill="202124" w:val="clear"/>
          <w:rtl w:val="0"/>
        </w:rPr>
        <w:t xml:space="preserve">.</w:t>
      </w:r>
    </w:p>
    <w:p w:rsidR="00000000" w:rsidDel="00000000" w:rsidP="00000000" w:rsidRDefault="00000000" w:rsidRPr="00000000" w14:paraId="00000034">
      <w:pPr>
        <w:jc w:val="center"/>
        <w:rPr>
          <w:color w:val="000000"/>
          <w:sz w:val="40"/>
          <w:szCs w:val="40"/>
          <w:shd w:fill="202124" w:val="clear"/>
        </w:rPr>
      </w:pPr>
      <w:r w:rsidDel="00000000" w:rsidR="00000000" w:rsidRPr="00000000">
        <w:rPr>
          <w:rtl w:val="0"/>
        </w:rPr>
      </w:r>
    </w:p>
    <w:p w:rsidR="00000000" w:rsidDel="00000000" w:rsidP="00000000" w:rsidRDefault="00000000" w:rsidRPr="00000000" w14:paraId="00000035">
      <w:pPr>
        <w:jc w:val="center"/>
        <w:rPr>
          <w:sz w:val="40"/>
          <w:szCs w:val="40"/>
          <w:highlight w:val="white"/>
        </w:rPr>
      </w:pPr>
      <w:r w:rsidDel="00000000" w:rsidR="00000000" w:rsidRPr="00000000">
        <w:rPr>
          <w:sz w:val="40"/>
          <w:szCs w:val="40"/>
          <w:highlight w:val="white"/>
          <w:rtl w:val="0"/>
        </w:rPr>
        <w:t xml:space="preserve">In this task on House Price Prediction using machine learning, our task is to use data from to create a machine learning model to predict house prices in the State. </w:t>
      </w:r>
    </w:p>
    <w:p w:rsidR="00000000" w:rsidDel="00000000" w:rsidP="00000000" w:rsidRDefault="00000000" w:rsidRPr="00000000" w14:paraId="00000036">
      <w:pPr>
        <w:jc w:val="center"/>
        <w:rPr>
          <w:color w:val="5c6b80"/>
          <w:sz w:val="40"/>
          <w:szCs w:val="40"/>
          <w:highlight w:val="white"/>
        </w:rPr>
      </w:pPr>
      <w:r w:rsidDel="00000000" w:rsidR="00000000" w:rsidRPr="00000000">
        <w:rPr>
          <w:rtl w:val="0"/>
        </w:rPr>
      </w:r>
    </w:p>
    <w:p w:rsidR="00000000" w:rsidDel="00000000" w:rsidP="00000000" w:rsidRDefault="00000000" w:rsidRPr="00000000" w14:paraId="00000037">
      <w:pPr>
        <w:jc w:val="center"/>
        <w:rPr>
          <w:sz w:val="40"/>
          <w:szCs w:val="40"/>
        </w:rPr>
      </w:pPr>
      <w:r w:rsidDel="00000000" w:rsidR="00000000" w:rsidRPr="00000000">
        <w:rPr>
          <w:sz w:val="40"/>
          <w:szCs w:val="40"/>
          <w:highlight w:val="white"/>
          <w:rtl w:val="0"/>
        </w:rPr>
        <w:t xml:space="preserve">Predicting house prices can help to determine the selling price of a house </w:t>
      </w:r>
      <w:r w:rsidDel="00000000" w:rsidR="00000000" w:rsidRPr="00000000">
        <w:rPr>
          <w:sz w:val="40"/>
          <w:szCs w:val="40"/>
          <w:highlight w:val="white"/>
          <w:rtl w:val="0"/>
        </w:rPr>
        <w:t xml:space="preserve">of a</w:t>
      </w:r>
      <w:r w:rsidDel="00000000" w:rsidR="00000000" w:rsidRPr="00000000">
        <w:rPr>
          <w:sz w:val="40"/>
          <w:szCs w:val="40"/>
          <w:highlight w:val="white"/>
          <w:rtl w:val="0"/>
        </w:rPr>
        <w:t xml:space="preserve"> particular region and can help people to find the right time to buy a home. In this article, I will introduce you to a machine learning project on house price prediction with Python.</w:t>
      </w:r>
      <w:r w:rsidDel="00000000" w:rsidR="00000000" w:rsidRPr="00000000">
        <w:rPr>
          <w:rtl w:val="0"/>
        </w:rPr>
      </w:r>
    </w:p>
    <w:p w:rsidR="00000000" w:rsidDel="00000000" w:rsidP="00000000" w:rsidRDefault="00000000" w:rsidRPr="00000000" w14:paraId="00000038">
      <w:pPr>
        <w:jc w:val="center"/>
        <w:rPr>
          <w:rFonts w:ascii="Aharoni" w:cs="Aharoni" w:eastAsia="Aharoni" w:hAnsi="Aharoni"/>
          <w:sz w:val="72"/>
          <w:szCs w:val="72"/>
        </w:rPr>
      </w:pPr>
      <w:r w:rsidDel="00000000" w:rsidR="00000000" w:rsidRPr="00000000">
        <w:rPr>
          <w:rtl w:val="0"/>
        </w:rPr>
      </w:r>
    </w:p>
    <w:p w:rsidR="00000000" w:rsidDel="00000000" w:rsidP="00000000" w:rsidRDefault="00000000" w:rsidRPr="00000000" w14:paraId="00000039">
      <w:pPr>
        <w:jc w:val="both"/>
        <w:rPr>
          <w:rFonts w:ascii="Overlock" w:cs="Overlock" w:eastAsia="Overlock" w:hAnsi="Overlock"/>
          <w:sz w:val="44"/>
          <w:szCs w:val="44"/>
        </w:rPr>
      </w:pPr>
      <w:r w:rsidDel="00000000" w:rsidR="00000000" w:rsidRPr="00000000">
        <w:rPr>
          <w:rtl w:val="0"/>
        </w:rPr>
      </w:r>
    </w:p>
    <w:p w:rsidR="00000000" w:rsidDel="00000000" w:rsidP="00000000" w:rsidRDefault="00000000" w:rsidRPr="00000000" w14:paraId="0000003A">
      <w:pPr>
        <w:jc w:val="both"/>
        <w:rPr>
          <w:rFonts w:ascii="Overlock" w:cs="Overlock" w:eastAsia="Overlock" w:hAnsi="Overlock"/>
          <w:sz w:val="44"/>
          <w:szCs w:val="44"/>
        </w:rPr>
      </w:pPr>
      <w:r w:rsidDel="00000000" w:rsidR="00000000" w:rsidRPr="00000000">
        <w:rPr>
          <w:rtl w:val="0"/>
        </w:rPr>
      </w:r>
    </w:p>
    <w:p w:rsidR="00000000" w:rsidDel="00000000" w:rsidP="00000000" w:rsidRDefault="00000000" w:rsidRPr="00000000" w14:paraId="0000003B">
      <w:pPr>
        <w:jc w:val="both"/>
        <w:rPr>
          <w:rFonts w:ascii="Aharoni" w:cs="Aharoni" w:eastAsia="Aharoni" w:hAnsi="Aharoni"/>
          <w:sz w:val="48"/>
          <w:szCs w:val="48"/>
        </w:rPr>
      </w:pPr>
      <w:r w:rsidDel="00000000" w:rsidR="00000000" w:rsidRPr="00000000">
        <w:rPr>
          <w:rFonts w:ascii="Aharoni" w:cs="Aharoni" w:eastAsia="Aharoni" w:hAnsi="Aharoni"/>
          <w:sz w:val="48"/>
          <w:szCs w:val="48"/>
          <w:rtl w:val="0"/>
        </w:rPr>
        <w:t xml:space="preserve">SOFTWARES AND PROGRAMMING LANGUAGES  USED</w:t>
      </w:r>
    </w:p>
    <w:p w:rsidR="00000000" w:rsidDel="00000000" w:rsidP="00000000" w:rsidRDefault="00000000" w:rsidRPr="00000000" w14:paraId="0000003C">
      <w:pPr>
        <w:tabs>
          <w:tab w:val="left" w:pos="3360"/>
        </w:tabs>
        <w:jc w:val="both"/>
        <w:rPr>
          <w:rFonts w:ascii="Aharoni" w:cs="Aharoni" w:eastAsia="Aharoni" w:hAnsi="Aharoni"/>
          <w:sz w:val="48"/>
          <w:szCs w:val="48"/>
        </w:rPr>
      </w:pPr>
      <w:r w:rsidDel="00000000" w:rsidR="00000000" w:rsidRPr="00000000">
        <w:rPr>
          <w:rFonts w:ascii="Aharoni" w:cs="Aharoni" w:eastAsia="Aharoni" w:hAnsi="Aharoni"/>
          <w:sz w:val="48"/>
          <w:szCs w:val="48"/>
          <w:rtl w:val="0"/>
        </w:rPr>
        <w:tab/>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360"/>
        </w:tabs>
        <w:spacing w:after="0" w:before="0" w:line="259" w:lineRule="auto"/>
        <w:ind w:left="720" w:right="0" w:hanging="360"/>
        <w:jc w:val="both"/>
        <w:rPr>
          <w:rFonts w:ascii="Aharoni" w:cs="Aharoni" w:eastAsia="Aharoni" w:hAnsi="Aharoni"/>
          <w:b w:val="0"/>
          <w:i w:val="0"/>
          <w:smallCaps w:val="0"/>
          <w:strike w:val="0"/>
          <w:color w:val="000000"/>
          <w:sz w:val="48"/>
          <w:szCs w:val="48"/>
          <w:u w:val="none"/>
          <w:shd w:fill="auto" w:val="clear"/>
          <w:vertAlign w:val="baseline"/>
        </w:rPr>
      </w:pPr>
      <w:r w:rsidDel="00000000" w:rsidR="00000000" w:rsidRPr="00000000">
        <w:rPr>
          <w:rFonts w:ascii="Aharoni" w:cs="Aharoni" w:eastAsia="Aharoni" w:hAnsi="Aharoni"/>
          <w:b w:val="0"/>
          <w:i w:val="0"/>
          <w:smallCaps w:val="0"/>
          <w:strike w:val="0"/>
          <w:color w:val="000000"/>
          <w:sz w:val="48"/>
          <w:szCs w:val="48"/>
          <w:u w:val="none"/>
          <w:shd w:fill="auto" w:val="clear"/>
          <w:vertAlign w:val="baseline"/>
          <w:rtl w:val="0"/>
        </w:rPr>
        <w:t xml:space="preserve">In order to </w:t>
      </w:r>
      <w:r w:rsidDel="00000000" w:rsidR="00000000" w:rsidRPr="00000000">
        <w:rPr>
          <w:rFonts w:ascii="Aharoni" w:cs="Aharoni" w:eastAsia="Aharoni" w:hAnsi="Aharoni"/>
          <w:b w:val="0"/>
          <w:i w:val="0"/>
          <w:smallCaps w:val="0"/>
          <w:strike w:val="0"/>
          <w:color w:val="000000"/>
          <w:sz w:val="48"/>
          <w:szCs w:val="48"/>
          <w:u w:val="none"/>
          <w:shd w:fill="auto" w:val="clear"/>
          <w:vertAlign w:val="baseline"/>
          <w:rtl w:val="0"/>
        </w:rPr>
        <w:t xml:space="preserve">accomplish given</w:t>
      </w:r>
      <w:r w:rsidDel="00000000" w:rsidR="00000000" w:rsidRPr="00000000">
        <w:rPr>
          <w:rFonts w:ascii="Aharoni" w:cs="Aharoni" w:eastAsia="Aharoni" w:hAnsi="Aharoni"/>
          <w:b w:val="0"/>
          <w:i w:val="0"/>
          <w:smallCaps w:val="0"/>
          <w:strike w:val="0"/>
          <w:color w:val="000000"/>
          <w:sz w:val="48"/>
          <w:szCs w:val="48"/>
          <w:u w:val="none"/>
          <w:shd w:fill="auto" w:val="clear"/>
          <w:vertAlign w:val="baseline"/>
          <w:rtl w:val="0"/>
        </w:rPr>
        <w:t xml:space="preserve"> </w:t>
      </w:r>
      <w:r w:rsidDel="00000000" w:rsidR="00000000" w:rsidRPr="00000000">
        <w:rPr>
          <w:rFonts w:ascii="Aharoni" w:cs="Aharoni" w:eastAsia="Aharoni" w:hAnsi="Aharoni"/>
          <w:b w:val="0"/>
          <w:i w:val="0"/>
          <w:smallCaps w:val="0"/>
          <w:strike w:val="0"/>
          <w:color w:val="000000"/>
          <w:sz w:val="48"/>
          <w:szCs w:val="48"/>
          <w:u w:val="none"/>
          <w:shd w:fill="auto" w:val="clear"/>
          <w:vertAlign w:val="baseline"/>
          <w:rtl w:val="0"/>
        </w:rPr>
        <w:t xml:space="preserve">task jupyter</w:t>
      </w:r>
      <w:r w:rsidDel="00000000" w:rsidR="00000000" w:rsidRPr="00000000">
        <w:rPr>
          <w:rFonts w:ascii="Aharoni" w:cs="Aharoni" w:eastAsia="Aharoni" w:hAnsi="Aharoni"/>
          <w:b w:val="0"/>
          <w:i w:val="0"/>
          <w:smallCaps w:val="0"/>
          <w:strike w:val="0"/>
          <w:color w:val="000000"/>
          <w:sz w:val="48"/>
          <w:szCs w:val="48"/>
          <w:u w:val="none"/>
          <w:shd w:fill="auto" w:val="clear"/>
          <w:vertAlign w:val="baseline"/>
          <w:rtl w:val="0"/>
        </w:rPr>
        <w:t xml:space="preserve"> notebook environment is used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360"/>
        </w:tabs>
        <w:spacing w:after="0" w:before="0" w:line="259" w:lineRule="auto"/>
        <w:ind w:left="720" w:right="0" w:hanging="360"/>
        <w:jc w:val="both"/>
        <w:rPr>
          <w:rFonts w:ascii="Aharoni" w:cs="Aharoni" w:eastAsia="Aharoni" w:hAnsi="Aharoni"/>
          <w:b w:val="0"/>
          <w:i w:val="0"/>
          <w:smallCaps w:val="0"/>
          <w:strike w:val="0"/>
          <w:color w:val="000000"/>
          <w:sz w:val="48"/>
          <w:szCs w:val="48"/>
          <w:u w:val="none"/>
          <w:shd w:fill="auto" w:val="clear"/>
          <w:vertAlign w:val="baseline"/>
        </w:rPr>
      </w:pPr>
      <w:r w:rsidDel="00000000" w:rsidR="00000000" w:rsidRPr="00000000">
        <w:rPr>
          <w:rFonts w:ascii="Aharoni" w:cs="Aharoni" w:eastAsia="Aharoni" w:hAnsi="Aharoni"/>
          <w:b w:val="0"/>
          <w:i w:val="0"/>
          <w:smallCaps w:val="0"/>
          <w:strike w:val="0"/>
          <w:color w:val="000000"/>
          <w:sz w:val="48"/>
          <w:szCs w:val="48"/>
          <w:u w:val="none"/>
          <w:shd w:fill="auto" w:val="clear"/>
          <w:vertAlign w:val="baseline"/>
          <w:rtl w:val="0"/>
        </w:rPr>
        <w:t xml:space="preserve">Programming language used: Python</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360"/>
        </w:tabs>
        <w:spacing w:after="0" w:before="0" w:line="259" w:lineRule="auto"/>
        <w:ind w:left="720" w:right="0" w:hanging="360"/>
        <w:jc w:val="both"/>
        <w:rPr>
          <w:rFonts w:ascii="Aharoni" w:cs="Aharoni" w:eastAsia="Aharoni" w:hAnsi="Aharoni"/>
          <w:b w:val="0"/>
          <w:i w:val="0"/>
          <w:smallCaps w:val="0"/>
          <w:strike w:val="0"/>
          <w:color w:val="000000"/>
          <w:sz w:val="48"/>
          <w:szCs w:val="48"/>
          <w:u w:val="none"/>
          <w:shd w:fill="auto" w:val="clear"/>
          <w:vertAlign w:val="baseline"/>
        </w:rPr>
      </w:pPr>
      <w:r w:rsidDel="00000000" w:rsidR="00000000" w:rsidRPr="00000000">
        <w:rPr>
          <w:rFonts w:ascii="Aharoni" w:cs="Aharoni" w:eastAsia="Aharoni" w:hAnsi="Aharoni"/>
          <w:b w:val="0"/>
          <w:i w:val="0"/>
          <w:smallCaps w:val="0"/>
          <w:strike w:val="0"/>
          <w:color w:val="000000"/>
          <w:sz w:val="48"/>
          <w:szCs w:val="48"/>
          <w:u w:val="none"/>
          <w:shd w:fill="auto" w:val="clear"/>
          <w:vertAlign w:val="baseline"/>
          <w:rtl w:val="0"/>
        </w:rPr>
        <w:t xml:space="preserve">Libraries used:</w:t>
      </w:r>
      <w:r w:rsidDel="00000000" w:rsidR="00000000" w:rsidRPr="00000000">
        <w:rPr>
          <w:rFonts w:ascii="Lato" w:cs="Lato" w:eastAsia="Lato" w:hAnsi="Lato"/>
          <w:b w:val="0"/>
          <w:i w:val="0"/>
          <w:smallCaps w:val="0"/>
          <w:strike w:val="0"/>
          <w:color w:val="5c6b80"/>
          <w:sz w:val="22"/>
          <w:szCs w:val="22"/>
          <w:highlight w:val="white"/>
          <w:u w:val="none"/>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360"/>
        </w:tabs>
        <w:spacing w:after="0" w:before="0" w:line="259" w:lineRule="auto"/>
        <w:ind w:left="720" w:right="0" w:hanging="360"/>
        <w:jc w:val="both"/>
        <w:rPr>
          <w:rFonts w:ascii="Oswald" w:cs="Oswald" w:eastAsia="Oswald" w:hAnsi="Oswald"/>
          <w:highlight w:val="white"/>
        </w:rPr>
      </w:pPr>
      <w:r w:rsidDel="00000000" w:rsidR="00000000" w:rsidRPr="00000000">
        <w:rPr>
          <w:rFonts w:ascii="Oswald" w:cs="Oswald" w:eastAsia="Oswald" w:hAnsi="Oswald"/>
          <w:highlight w:val="white"/>
          <w:rtl w:val="0"/>
        </w:rPr>
        <w:t xml:space="preserve">Scikit learn —--&gt; For machine learning</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360"/>
        </w:tabs>
        <w:spacing w:after="0" w:before="0" w:line="259" w:lineRule="auto"/>
        <w:ind w:left="720" w:right="0" w:hanging="360"/>
        <w:jc w:val="both"/>
        <w:rPr>
          <w:rFonts w:ascii="Oswald" w:cs="Oswald" w:eastAsia="Oswald" w:hAnsi="Oswald"/>
          <w:highlight w:val="white"/>
        </w:rPr>
      </w:pPr>
      <w:r w:rsidDel="00000000" w:rsidR="00000000" w:rsidRPr="00000000">
        <w:rPr>
          <w:rFonts w:ascii="Oswald" w:cs="Oswald" w:eastAsia="Oswald" w:hAnsi="Oswald"/>
          <w:highlight w:val="white"/>
          <w:rtl w:val="0"/>
        </w:rPr>
        <w:t xml:space="preserve">Numpy —&gt; For linear algebra and mathematics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360"/>
        </w:tabs>
        <w:spacing w:after="0" w:before="0" w:line="259" w:lineRule="auto"/>
        <w:ind w:left="720" w:right="0" w:hanging="360"/>
        <w:jc w:val="both"/>
        <w:rPr>
          <w:rFonts w:ascii="Oswald" w:cs="Oswald" w:eastAsia="Oswald" w:hAnsi="Oswald"/>
          <w:highlight w:val="white"/>
        </w:rPr>
      </w:pPr>
      <w:r w:rsidDel="00000000" w:rsidR="00000000" w:rsidRPr="00000000">
        <w:rPr>
          <w:rFonts w:ascii="Oswald" w:cs="Oswald" w:eastAsia="Oswald" w:hAnsi="Oswald"/>
          <w:rtl w:val="0"/>
        </w:rPr>
        <w:t xml:space="preserve">Pandas </w:t>
      </w:r>
      <w:r w:rsidDel="00000000" w:rsidR="00000000" w:rsidRPr="00000000">
        <w:rPr>
          <w:rFonts w:ascii="Oswald" w:cs="Oswald" w:eastAsia="Oswald" w:hAnsi="Oswald"/>
          <w:highlight w:val="white"/>
          <w:rtl w:val="0"/>
        </w:rPr>
        <w:t xml:space="preserve">—&gt;for handling structured data</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360"/>
        </w:tabs>
        <w:spacing w:after="0" w:before="0" w:line="259" w:lineRule="auto"/>
        <w:ind w:left="720" w:right="0" w:hanging="360"/>
        <w:jc w:val="both"/>
        <w:rPr>
          <w:rFonts w:ascii="Oswald" w:cs="Oswald" w:eastAsia="Oswald" w:hAnsi="Oswald"/>
          <w:highlight w:val="white"/>
        </w:rPr>
      </w:pPr>
      <w:r w:rsidDel="00000000" w:rsidR="00000000" w:rsidRPr="00000000">
        <w:rPr>
          <w:rFonts w:ascii="Oswald" w:cs="Oswald" w:eastAsia="Oswald" w:hAnsi="Oswald"/>
          <w:highlight w:val="white"/>
          <w:rtl w:val="0"/>
        </w:rPr>
        <w:t xml:space="preserve">Seaborn —&gt; for data visualization</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360"/>
        </w:tabs>
        <w:spacing w:after="0" w:before="0" w:line="259" w:lineRule="auto"/>
        <w:ind w:left="720" w:right="0" w:hanging="360"/>
        <w:jc w:val="both"/>
        <w:rPr>
          <w:rFonts w:ascii="Oswald" w:cs="Oswald" w:eastAsia="Oswald" w:hAnsi="Oswald"/>
          <w:highlight w:val="white"/>
        </w:rPr>
      </w:pPr>
      <w:sdt>
        <w:sdtPr>
          <w:tag w:val="goog_rdk_3"/>
        </w:sdtPr>
        <w:sdtContent>
          <w:r w:rsidDel="00000000" w:rsidR="00000000" w:rsidRPr="00000000">
            <w:rPr>
              <w:rFonts w:ascii="Nova Mono" w:cs="Nova Mono" w:eastAsia="Nova Mono" w:hAnsi="Nova Mono"/>
              <w:highlight w:val="white"/>
              <w:rtl w:val="0"/>
            </w:rPr>
            <w:t xml:space="preserve">matplotlib→&gt;</w:t>
          </w:r>
        </w:sdtContent>
      </w:sdt>
      <w:r w:rsidDel="00000000" w:rsidR="00000000" w:rsidRPr="00000000">
        <w:rPr>
          <w:rFonts w:ascii="Oswald" w:cs="Oswald" w:eastAsia="Oswald" w:hAnsi="Oswald"/>
          <w:sz w:val="21"/>
          <w:szCs w:val="21"/>
          <w:highlight w:val="white"/>
          <w:rtl w:val="0"/>
        </w:rPr>
        <w:t xml:space="preserve"> plotting library</w:t>
      </w:r>
    </w:p>
    <w:p w:rsidR="00000000" w:rsidDel="00000000" w:rsidP="00000000" w:rsidRDefault="00000000" w:rsidRPr="00000000" w14:paraId="00000045">
      <w:pPr>
        <w:pStyle w:val="Heading2"/>
        <w:numPr>
          <w:ilvl w:val="0"/>
          <w:numId w:val="3"/>
        </w:numPr>
        <w:tabs>
          <w:tab w:val="left" w:pos="3360"/>
        </w:tabs>
        <w:spacing w:after="0" w:afterAutospacing="0" w:lineRule="auto"/>
        <w:ind w:left="720" w:hanging="360"/>
        <w:jc w:val="both"/>
        <w:rPr/>
      </w:pPr>
      <w:bookmarkStart w:colFirst="0" w:colLast="0" w:name="_heading=h.7nj6l6ukm1fc" w:id="0"/>
      <w:bookmarkEnd w:id="0"/>
      <w:r w:rsidDel="00000000" w:rsidR="00000000" w:rsidRPr="00000000">
        <w:rPr>
          <w:rtl w:val="0"/>
        </w:rPr>
        <w:t xml:space="preserve">Dataset used:</w:t>
      </w:r>
      <w:r w:rsidDel="00000000" w:rsidR="00000000" w:rsidRPr="00000000">
        <w:rPr>
          <w:rFonts w:ascii="Calibri" w:cs="Calibri" w:eastAsia="Calibri" w:hAnsi="Calibri"/>
          <w:sz w:val="22"/>
          <w:szCs w:val="22"/>
          <w:rtl w:val="0"/>
        </w:rPr>
        <w:t xml:space="preserve">        </w:t>
      </w:r>
      <w:hyperlink r:id="rId8">
        <w:r w:rsidDel="00000000" w:rsidR="00000000" w:rsidRPr="00000000">
          <w:rPr>
            <w:rFonts w:ascii="Calibri" w:cs="Calibri" w:eastAsia="Calibri" w:hAnsi="Calibri"/>
            <w:color w:val="1155cc"/>
            <w:sz w:val="26"/>
            <w:szCs w:val="26"/>
            <w:u w:val="single"/>
            <w:rtl w:val="0"/>
          </w:rPr>
          <w:t xml:space="preserve">http://localhost:8888/edit/USA_Housing.csv</w:t>
        </w:r>
      </w:hyperlink>
      <w:r w:rsidDel="00000000" w:rsidR="00000000" w:rsidRPr="00000000">
        <w:rPr>
          <w:rFonts w:ascii="Oswald" w:cs="Oswald" w:eastAsia="Oswald" w:hAnsi="Oswald"/>
          <w:sz w:val="22"/>
          <w:szCs w:val="22"/>
          <w:rtl w:val="0"/>
        </w:rPr>
        <w:t xml:space="preserve">   </w:t>
      </w:r>
      <w:r w:rsidDel="00000000" w:rsidR="00000000" w:rsidRPr="00000000">
        <w:rPr>
          <w:rtl w:val="0"/>
        </w:rPr>
      </w:r>
    </w:p>
    <w:sdt>
      <w:sdtPr>
        <w:tag w:val="goog_rdk_5"/>
      </w:sdtPr>
      <w:sdtContent>
        <w:p w:rsidR="00000000" w:rsidDel="00000000" w:rsidP="00000000" w:rsidRDefault="00000000" w:rsidRPr="00000000" w14:paraId="00000046">
          <w:pPr>
            <w:numPr>
              <w:ilvl w:val="0"/>
              <w:numId w:val="1"/>
            </w:numPr>
            <w:shd w:fill="ffffff" w:val="clear"/>
            <w:tabs>
              <w:tab w:val="left" w:pos="3360"/>
            </w:tabs>
            <w:spacing w:after="0" w:afterAutospacing="0" w:before="0" w:beforeAutospacing="0" w:lineRule="auto"/>
            <w:ind w:left="720" w:hanging="360"/>
            <w:rPr>
              <w:ins w:author="Ishika Batra" w:id="1" w:date="2022-02-23T16:42:36Z"/>
              <w:sz w:val="12"/>
              <w:szCs w:val="12"/>
            </w:rPr>
          </w:pPr>
          <w:r w:rsidDel="00000000" w:rsidR="00000000" w:rsidRPr="00000000">
            <w:rPr>
              <w:rtl w:val="0"/>
            </w:rPr>
            <w:t xml:space="preserve">  </w:t>
          </w:r>
          <w:r w:rsidDel="00000000" w:rsidR="00000000" w:rsidRPr="00000000">
            <w:rPr>
              <w:rFonts w:ascii="Oswald" w:cs="Oswald" w:eastAsia="Oswald" w:hAnsi="Oswald"/>
              <w:rtl w:val="0"/>
            </w:rPr>
            <w:t xml:space="preserve">  </w:t>
          </w:r>
          <w:r w:rsidDel="00000000" w:rsidR="00000000" w:rsidRPr="00000000">
            <w:rPr>
              <w:rFonts w:ascii="Oswald" w:cs="Oswald" w:eastAsia="Oswald" w:hAnsi="Oswald"/>
              <w:sz w:val="20"/>
              <w:szCs w:val="20"/>
              <w:rtl w:val="0"/>
            </w:rPr>
            <w:t xml:space="preserve">The dataset contains 7 columns and 5000 rows with CSV extension</w:t>
          </w:r>
          <w:r w:rsidDel="00000000" w:rsidR="00000000" w:rsidRPr="00000000">
            <w:rPr>
              <w:rFonts w:ascii="Georgia" w:cs="Georgia" w:eastAsia="Georgia" w:hAnsi="Georgia"/>
              <w:sz w:val="20"/>
              <w:szCs w:val="20"/>
              <w:rtl w:val="0"/>
            </w:rPr>
            <w:t xml:space="preserve">. The data contains the following columns:</w:t>
          </w:r>
          <w:r w:rsidDel="00000000" w:rsidR="00000000" w:rsidRPr="00000000">
            <w:rPr>
              <w:rFonts w:ascii="Arial" w:cs="Arial" w:eastAsia="Arial" w:hAnsi="Arial"/>
              <w:b w:val="1"/>
              <w:sz w:val="20"/>
              <w:szCs w:val="20"/>
              <w:rtl w:val="0"/>
            </w:rPr>
            <w:t xml:space="preserve">.</w:t>
          </w:r>
          <w:r w:rsidDel="00000000" w:rsidR="00000000" w:rsidRPr="00000000">
            <w:rPr>
              <w:rtl w:val="0"/>
            </w:rPr>
            <w:t xml:space="preserve">  </w:t>
          </w:r>
          <w:sdt>
            <w:sdtPr>
              <w:tag w:val="goog_rdk_4"/>
            </w:sdtPr>
            <w:sdtContent>
              <w:ins w:author="Ishika Batra" w:id="1" w:date="2022-02-23T16:42:36Z">
                <w:r w:rsidDel="00000000" w:rsidR="00000000" w:rsidRPr="00000000">
                  <w:rPr>
                    <w:rtl w:val="0"/>
                  </w:rPr>
                  <w:t xml:space="preserve">‘Avg. Area Income’</w:t>
                </w:r>
                <w:r w:rsidDel="00000000" w:rsidR="00000000" w:rsidRPr="00000000">
                  <w:rPr>
                    <w:rtl w:val="0"/>
                  </w:rPr>
                  <w:t xml:space="preserve"> – Avg. The income of the householder of the city house is located.</w:t>
                </w:r>
              </w:ins>
            </w:sdtContent>
          </w:sdt>
        </w:p>
      </w:sdtContent>
    </w:sdt>
    <w:sdt>
      <w:sdtPr>
        <w:tag w:val="goog_rdk_7"/>
      </w:sdtPr>
      <w:sdtContent>
        <w:p w:rsidR="00000000" w:rsidDel="00000000" w:rsidP="00000000" w:rsidRDefault="00000000" w:rsidRPr="00000000" w14:paraId="00000047">
          <w:pPr>
            <w:numPr>
              <w:ilvl w:val="0"/>
              <w:numId w:val="1"/>
            </w:numPr>
            <w:shd w:fill="ffffff" w:val="clear"/>
            <w:tabs>
              <w:tab w:val="left" w:pos="3360"/>
            </w:tabs>
            <w:spacing w:after="0" w:afterAutospacing="0" w:before="0" w:beforeAutospacing="0" w:lineRule="auto"/>
            <w:ind w:left="720" w:hanging="360"/>
            <w:rPr>
              <w:ins w:author="Ishika Batra" w:id="1" w:date="2022-02-23T16:42:36Z"/>
            </w:rPr>
          </w:pPr>
          <w:sdt>
            <w:sdtPr>
              <w:tag w:val="goog_rdk_6"/>
            </w:sdtPr>
            <w:sdtContent>
              <w:ins w:author="Ishika Batra" w:id="1" w:date="2022-02-23T16:42:36Z">
                <w:r w:rsidDel="00000000" w:rsidR="00000000" w:rsidRPr="00000000">
                  <w:rPr>
                    <w:rtl w:val="0"/>
                  </w:rPr>
                  <w:t xml:space="preserve">‘Avg. Area House Age’ </w:t>
                </w:r>
                <w:r w:rsidDel="00000000" w:rsidR="00000000" w:rsidRPr="00000000">
                  <w:rPr>
                    <w:rtl w:val="0"/>
                  </w:rPr>
                  <w:t xml:space="preserve">– Avg. Age of Houses in the same city.</w:t>
                </w:r>
              </w:ins>
            </w:sdtContent>
          </w:sdt>
        </w:p>
      </w:sdtContent>
    </w:sdt>
    <w:sdt>
      <w:sdtPr>
        <w:tag w:val="goog_rdk_9"/>
      </w:sdtPr>
      <w:sdtContent>
        <w:p w:rsidR="00000000" w:rsidDel="00000000" w:rsidP="00000000" w:rsidRDefault="00000000" w:rsidRPr="00000000" w14:paraId="00000048">
          <w:pPr>
            <w:numPr>
              <w:ilvl w:val="0"/>
              <w:numId w:val="1"/>
            </w:numPr>
            <w:shd w:fill="ffffff" w:val="clear"/>
            <w:tabs>
              <w:tab w:val="left" w:pos="3360"/>
            </w:tabs>
            <w:spacing w:after="0" w:afterAutospacing="0" w:before="0" w:beforeAutospacing="0" w:lineRule="auto"/>
            <w:ind w:left="720" w:hanging="360"/>
            <w:rPr>
              <w:ins w:author="Ishika Batra" w:id="1" w:date="2022-02-23T16:42:36Z"/>
            </w:rPr>
          </w:pPr>
          <w:sdt>
            <w:sdtPr>
              <w:tag w:val="goog_rdk_8"/>
            </w:sdtPr>
            <w:sdtContent>
              <w:ins w:author="Ishika Batra" w:id="1" w:date="2022-02-23T16:42:36Z">
                <w:r w:rsidDel="00000000" w:rsidR="00000000" w:rsidRPr="00000000">
                  <w:rPr>
                    <w:rtl w:val="0"/>
                  </w:rPr>
                  <w:t xml:space="preserve">‘Avg. Area Number of Rooms’</w:t>
                </w:r>
                <w:r w:rsidDel="00000000" w:rsidR="00000000" w:rsidRPr="00000000">
                  <w:rPr>
                    <w:rtl w:val="0"/>
                  </w:rPr>
                  <w:t xml:space="preserve"> – Avg. Number of Rooms for Houses in the same city.</w:t>
                </w:r>
              </w:ins>
            </w:sdtContent>
          </w:sdt>
        </w:p>
      </w:sdtContent>
    </w:sdt>
    <w:sdt>
      <w:sdtPr>
        <w:tag w:val="goog_rdk_11"/>
      </w:sdtPr>
      <w:sdtContent>
        <w:p w:rsidR="00000000" w:rsidDel="00000000" w:rsidP="00000000" w:rsidRDefault="00000000" w:rsidRPr="00000000" w14:paraId="00000049">
          <w:pPr>
            <w:numPr>
              <w:ilvl w:val="0"/>
              <w:numId w:val="1"/>
            </w:numPr>
            <w:shd w:fill="ffffff" w:val="clear"/>
            <w:tabs>
              <w:tab w:val="left" w:pos="3360"/>
            </w:tabs>
            <w:spacing w:after="0" w:afterAutospacing="0" w:before="0" w:beforeAutospacing="0" w:lineRule="auto"/>
            <w:ind w:left="720" w:hanging="360"/>
            <w:rPr>
              <w:ins w:author="Ishika Batra" w:id="1" w:date="2022-02-23T16:42:36Z"/>
            </w:rPr>
          </w:pPr>
          <w:sdt>
            <w:sdtPr>
              <w:tag w:val="goog_rdk_10"/>
            </w:sdtPr>
            <w:sdtContent>
              <w:ins w:author="Ishika Batra" w:id="1" w:date="2022-02-23T16:42:36Z">
                <w:r w:rsidDel="00000000" w:rsidR="00000000" w:rsidRPr="00000000">
                  <w:rPr>
                    <w:rtl w:val="0"/>
                  </w:rPr>
                  <w:t xml:space="preserve">‘Avg. Area Number of Bedrooms’ </w:t>
                </w:r>
                <w:r w:rsidDel="00000000" w:rsidR="00000000" w:rsidRPr="00000000">
                  <w:rPr>
                    <w:rtl w:val="0"/>
                  </w:rPr>
                  <w:t xml:space="preserve">– Avg. Number of Bedrooms for Houses in the same city.</w:t>
                </w:r>
              </w:ins>
            </w:sdtContent>
          </w:sdt>
        </w:p>
      </w:sdtContent>
    </w:sdt>
    <w:sdt>
      <w:sdtPr>
        <w:tag w:val="goog_rdk_13"/>
      </w:sdtPr>
      <w:sdtContent>
        <w:p w:rsidR="00000000" w:rsidDel="00000000" w:rsidP="00000000" w:rsidRDefault="00000000" w:rsidRPr="00000000" w14:paraId="0000004A">
          <w:pPr>
            <w:numPr>
              <w:ilvl w:val="0"/>
              <w:numId w:val="1"/>
            </w:numPr>
            <w:shd w:fill="ffffff" w:val="clear"/>
            <w:tabs>
              <w:tab w:val="left" w:pos="3360"/>
            </w:tabs>
            <w:spacing w:after="0" w:afterAutospacing="0" w:before="0" w:beforeAutospacing="0" w:lineRule="auto"/>
            <w:ind w:left="720" w:hanging="360"/>
            <w:rPr>
              <w:ins w:author="Ishika Batra" w:id="1" w:date="2022-02-23T16:42:36Z"/>
            </w:rPr>
          </w:pPr>
          <w:sdt>
            <w:sdtPr>
              <w:tag w:val="goog_rdk_12"/>
            </w:sdtPr>
            <w:sdtContent>
              <w:ins w:author="Ishika Batra" w:id="1" w:date="2022-02-23T16:42:36Z">
                <w:r w:rsidDel="00000000" w:rsidR="00000000" w:rsidRPr="00000000">
                  <w:rPr>
                    <w:rtl w:val="0"/>
                  </w:rPr>
                  <w:t xml:space="preserve">‘Area Population’</w:t>
                </w:r>
                <w:r w:rsidDel="00000000" w:rsidR="00000000" w:rsidRPr="00000000">
                  <w:rPr>
                    <w:rtl w:val="0"/>
                  </w:rPr>
                  <w:t xml:space="preserve"> – Population of the city.</w:t>
                </w:r>
              </w:ins>
            </w:sdtContent>
          </w:sdt>
        </w:p>
      </w:sdtContent>
    </w:sdt>
    <w:sdt>
      <w:sdtPr>
        <w:tag w:val="goog_rdk_15"/>
      </w:sdtPr>
      <w:sdtContent>
        <w:p w:rsidR="00000000" w:rsidDel="00000000" w:rsidP="00000000" w:rsidRDefault="00000000" w:rsidRPr="00000000" w14:paraId="0000004B">
          <w:pPr>
            <w:numPr>
              <w:ilvl w:val="0"/>
              <w:numId w:val="1"/>
            </w:numPr>
            <w:shd w:fill="ffffff" w:val="clear"/>
            <w:tabs>
              <w:tab w:val="left" w:pos="3360"/>
            </w:tabs>
            <w:spacing w:after="0" w:afterAutospacing="0" w:before="0" w:beforeAutospacing="0" w:lineRule="auto"/>
            <w:ind w:left="720" w:hanging="360"/>
            <w:rPr>
              <w:ins w:author="Ishika Batra" w:id="1" w:date="2022-02-23T16:42:36Z"/>
            </w:rPr>
          </w:pPr>
          <w:sdt>
            <w:sdtPr>
              <w:tag w:val="goog_rdk_14"/>
            </w:sdtPr>
            <w:sdtContent>
              <w:ins w:author="Ishika Batra" w:id="1" w:date="2022-02-23T16:42:36Z">
                <w:r w:rsidDel="00000000" w:rsidR="00000000" w:rsidRPr="00000000">
                  <w:rPr>
                    <w:rtl w:val="0"/>
                  </w:rPr>
                  <w:t xml:space="preserve">‘Price’</w:t>
                </w:r>
                <w:r w:rsidDel="00000000" w:rsidR="00000000" w:rsidRPr="00000000">
                  <w:rPr>
                    <w:rtl w:val="0"/>
                  </w:rPr>
                  <w:t xml:space="preserve"> – Price that the house sold at.</w:t>
                </w:r>
              </w:ins>
            </w:sdtContent>
          </w:sdt>
        </w:p>
      </w:sdtContent>
    </w:sdt>
    <w:sdt>
      <w:sdtPr>
        <w:tag w:val="goog_rdk_17"/>
      </w:sdtPr>
      <w:sdtContent>
        <w:p w:rsidR="00000000" w:rsidDel="00000000" w:rsidP="00000000" w:rsidRDefault="00000000" w:rsidRPr="00000000" w14:paraId="0000004C">
          <w:pPr>
            <w:numPr>
              <w:ilvl w:val="0"/>
              <w:numId w:val="1"/>
            </w:numPr>
            <w:shd w:fill="ffffff" w:val="clear"/>
            <w:tabs>
              <w:tab w:val="left" w:pos="3360"/>
            </w:tabs>
            <w:spacing w:after="0" w:afterAutospacing="0" w:before="0" w:beforeAutospacing="0" w:lineRule="auto"/>
            <w:ind w:left="720" w:hanging="360"/>
            <w:rPr>
              <w:ins w:author="Ishika Batra" w:id="1" w:date="2022-02-23T16:42:36Z"/>
            </w:rPr>
          </w:pPr>
          <w:sdt>
            <w:sdtPr>
              <w:tag w:val="goog_rdk_16"/>
            </w:sdtPr>
            <w:sdtContent>
              <w:ins w:author="Ishika Batra" w:id="1" w:date="2022-02-23T16:42:36Z">
                <w:r w:rsidDel="00000000" w:rsidR="00000000" w:rsidRPr="00000000">
                  <w:rPr>
                    <w:rtl w:val="0"/>
                  </w:rPr>
                  <w:t xml:space="preserve">‘Address’</w:t>
                </w:r>
                <w:r w:rsidDel="00000000" w:rsidR="00000000" w:rsidRPr="00000000">
                  <w:rPr>
                    <w:rtl w:val="0"/>
                  </w:rPr>
                  <w:t xml:space="preserve"> – Address of the houses</w:t>
                </w:r>
              </w:ins>
            </w:sdtContent>
          </w:sdt>
        </w:p>
      </w:sdtContent>
    </w:sdt>
    <w:sdt>
      <w:sdtPr>
        <w:tag w:val="goog_rdk_19"/>
      </w:sdtPr>
      <w:sdtContent>
        <w:p w:rsidR="00000000" w:rsidDel="00000000" w:rsidP="00000000" w:rsidRDefault="00000000" w:rsidRPr="00000000" w14:paraId="0000004D">
          <w:pPr>
            <w:shd w:fill="ffffff" w:val="clear"/>
            <w:tabs>
              <w:tab w:val="left" w:pos="3360"/>
            </w:tabs>
            <w:spacing w:after="460" w:before="0" w:beforeAutospacing="0" w:lineRule="auto"/>
            <w:ind w:left="720" w:firstLine="0"/>
            <w:rPr>
              <w:rFonts w:ascii="Arial" w:cs="Arial" w:eastAsia="Arial" w:hAnsi="Arial"/>
              <w:b w:val="0"/>
              <w:i w:val="0"/>
              <w:smallCaps w:val="0"/>
              <w:strike w:val="0"/>
              <w:color w:val="000000"/>
              <w:sz w:val="22"/>
              <w:szCs w:val="22"/>
              <w:u w:val="none"/>
              <w:shd w:fill="auto" w:val="clear"/>
              <w:vertAlign w:val="baseline"/>
              <w:rPrChange w:author="Ishika Batra" w:id="2" w:date="2022-02-23T16:42:36Z">
                <w:rPr>
                  <w:sz w:val="12"/>
                  <w:szCs w:val="12"/>
                </w:rPr>
              </w:rPrChange>
            </w:rPr>
            <w:pPrChange w:author="Ishika Batra" w:id="0" w:date="2022-02-23T16:42:36Z">
              <w:pPr>
                <w:numPr>
                  <w:ilvl w:val="0"/>
                  <w:numId w:val="1"/>
                </w:numPr>
                <w:shd w:fill="ffffff" w:val="clear"/>
                <w:tabs>
                  <w:tab w:val="left" w:pos="3360"/>
                </w:tabs>
                <w:spacing w:after="460" w:before="460" w:lineRule="auto"/>
                <w:ind w:left="720" w:hanging="360"/>
              </w:pPr>
            </w:pPrChange>
          </w:pPr>
          <w:sdt>
            <w:sdtPr>
              <w:tag w:val="goog_rdk_18"/>
            </w:sdtPr>
            <w:sdtContent>
              <w:r w:rsidDel="00000000" w:rsidR="00000000" w:rsidRPr="00000000">
                <w:rPr>
                  <w:rtl w:val="0"/>
                </w:rPr>
              </w:r>
            </w:sdtContent>
          </w:sdt>
        </w:p>
      </w:sdtContent>
    </w:sdt>
    <w:p w:rsidR="00000000" w:rsidDel="00000000" w:rsidP="00000000" w:rsidRDefault="00000000" w:rsidRPr="00000000" w14:paraId="0000004E">
      <w:pPr>
        <w:numPr>
          <w:ilvl w:val="0"/>
          <w:numId w:val="1"/>
        </w:numPr>
        <w:shd w:fill="ffffff" w:val="clear"/>
        <w:tabs>
          <w:tab w:val="left" w:pos="3360"/>
        </w:tabs>
        <w:spacing w:after="460" w:before="460" w:lineRule="auto"/>
        <w:ind w:left="720" w:firstLine="0"/>
        <w:rPr>
          <w:sz w:val="12"/>
          <w:szCs w:val="12"/>
        </w:rPr>
      </w:pPr>
      <w:r w:rsidDel="00000000" w:rsidR="00000000" w:rsidRPr="00000000">
        <w:rPr>
          <w:rtl w:val="0"/>
        </w:rPr>
      </w:r>
    </w:p>
    <w:p w:rsidR="00000000" w:rsidDel="00000000" w:rsidP="00000000" w:rsidRDefault="00000000" w:rsidRPr="00000000" w14:paraId="0000004F">
      <w:pPr>
        <w:numPr>
          <w:ilvl w:val="0"/>
          <w:numId w:val="1"/>
        </w:numPr>
        <w:shd w:fill="ffffff" w:val="clear"/>
        <w:tabs>
          <w:tab w:val="left" w:pos="3360"/>
        </w:tabs>
        <w:spacing w:after="460" w:before="460" w:lineRule="auto"/>
        <w:ind w:left="720" w:hanging="360"/>
        <w:rPr>
          <w:sz w:val="12"/>
          <w:szCs w:val="12"/>
        </w:rPr>
      </w:pPr>
      <w:r w:rsidDel="00000000" w:rsidR="00000000" w:rsidRPr="00000000">
        <w:rPr>
          <w:rtl w:val="0"/>
        </w:rPr>
      </w:r>
    </w:p>
    <w:p w:rsidR="00000000" w:rsidDel="00000000" w:rsidP="00000000" w:rsidRDefault="00000000" w:rsidRPr="00000000" w14:paraId="00000050">
      <w:pPr>
        <w:shd w:fill="ffffff" w:val="clear"/>
        <w:tabs>
          <w:tab w:val="left" w:pos="3360"/>
        </w:tabs>
        <w:spacing w:after="460" w:before="460" w:lineRule="auto"/>
        <w:ind w:left="720" w:firstLine="0"/>
        <w:rPr>
          <w:rFonts w:ascii="Oswald" w:cs="Oswald" w:eastAsia="Oswald" w:hAnsi="Oswald"/>
        </w:rPr>
      </w:pPr>
      <w:r w:rsidDel="00000000" w:rsidR="00000000" w:rsidRPr="00000000">
        <w:rPr>
          <w:rFonts w:ascii="Oswald" w:cs="Oswald" w:eastAsia="Oswald" w:hAnsi="Oswald"/>
          <w:rtl w:val="0"/>
        </w:rPr>
        <w:t xml:space="preserve">                                                                                 </w:t>
      </w:r>
    </w:p>
    <w:p w:rsidR="00000000" w:rsidDel="00000000" w:rsidP="00000000" w:rsidRDefault="00000000" w:rsidRPr="00000000" w14:paraId="00000051">
      <w:pPr>
        <w:shd w:fill="ffffff" w:val="clear"/>
        <w:tabs>
          <w:tab w:val="left" w:pos="3360"/>
        </w:tabs>
        <w:spacing w:after="460" w:before="460" w:lineRule="auto"/>
        <w:ind w:left="720" w:firstLine="0"/>
        <w:rPr>
          <w:rFonts w:ascii="Arial" w:cs="Arial" w:eastAsia="Arial" w:hAnsi="Arial"/>
          <w:sz w:val="20"/>
          <w:szCs w:val="20"/>
        </w:rPr>
      </w:pPr>
      <w:r w:rsidDel="00000000" w:rsidR="00000000" w:rsidRPr="00000000">
        <w:rPr>
          <w:rFonts w:ascii="Oswald" w:cs="Oswald" w:eastAsia="Oswald" w:hAnsi="Oswald"/>
          <w:rtl w:val="0"/>
        </w:rPr>
        <w:t xml:space="preserve">   </w:t>
      </w:r>
      <w:r w:rsidDel="00000000" w:rsidR="00000000" w:rsidRPr="00000000">
        <w:rPr>
          <w:rtl w:val="0"/>
        </w:rPr>
      </w:r>
    </w:p>
    <w:p w:rsidR="00000000" w:rsidDel="00000000" w:rsidP="00000000" w:rsidRDefault="00000000" w:rsidRPr="00000000" w14:paraId="00000052">
      <w:pPr>
        <w:tabs>
          <w:tab w:val="left" w:pos="33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numPr>
          <w:ilvl w:val="0"/>
          <w:numId w:val="2"/>
        </w:numPr>
        <w:shd w:fill="ffffff" w:val="clear"/>
        <w:tabs>
          <w:tab w:val="left" w:pos="3360"/>
        </w:tabs>
        <w:spacing w:after="460" w:before="460" w:lineRule="auto"/>
        <w:ind w:left="720" w:hanging="360"/>
        <w:rPr>
          <w:sz w:val="20"/>
          <w:szCs w:val="20"/>
        </w:rPr>
      </w:pPr>
      <w:r w:rsidDel="00000000" w:rsidR="00000000" w:rsidRPr="00000000">
        <w:rPr>
          <w:rtl w:val="0"/>
        </w:rPr>
      </w:r>
    </w:p>
    <w:p w:rsidR="00000000" w:rsidDel="00000000" w:rsidP="00000000" w:rsidRDefault="00000000" w:rsidRPr="00000000" w14:paraId="00000054">
      <w:pPr>
        <w:tabs>
          <w:tab w:val="left" w:pos="3360"/>
        </w:tabs>
        <w:rPr>
          <w:rFonts w:ascii="Lato" w:cs="Lato" w:eastAsia="Lato" w:hAnsi="Lato"/>
          <w:color w:val="5c6b80"/>
          <w:sz w:val="24"/>
          <w:szCs w:val="24"/>
        </w:rPr>
      </w:pPr>
      <w:r w:rsidDel="00000000" w:rsidR="00000000" w:rsidRPr="00000000">
        <w:rPr>
          <w:rtl w:val="0"/>
        </w:rPr>
      </w:r>
    </w:p>
    <w:p w:rsidR="00000000" w:rsidDel="00000000" w:rsidP="00000000" w:rsidRDefault="00000000" w:rsidRPr="00000000" w14:paraId="00000055">
      <w:pPr>
        <w:pStyle w:val="Heading2"/>
        <w:tabs>
          <w:tab w:val="left" w:pos="3360"/>
        </w:tabs>
        <w:spacing w:after="0" w:lineRule="auto"/>
        <w:ind w:left="0"/>
        <w:jc w:val="both"/>
        <w:rPr/>
      </w:pPr>
      <w:bookmarkStart w:colFirst="0" w:colLast="0" w:name="_heading=h.7kmrmfxt8ve" w:id="1"/>
      <w:bookmarkEnd w:id="1"/>
      <w:r w:rsidDel="00000000" w:rsidR="00000000" w:rsidRPr="00000000">
        <w:rPr>
          <w:rtl w:val="0"/>
        </w:rPr>
      </w:r>
    </w:p>
    <w:p w:rsidR="00000000" w:rsidDel="00000000" w:rsidP="00000000" w:rsidRDefault="00000000" w:rsidRPr="00000000" w14:paraId="00000056">
      <w:pPr>
        <w:tabs>
          <w:tab w:val="left" w:pos="3360"/>
        </w:tabs>
        <w:rPr>
          <w:rFonts w:ascii="Oswald" w:cs="Oswald" w:eastAsia="Oswald" w:hAnsi="Oswald"/>
          <w:i w:val="0"/>
          <w:smallCaps w:val="0"/>
          <w:strike w:val="0"/>
          <w:sz w:val="48"/>
          <w:szCs w:val="48"/>
          <w:u w:val="none"/>
          <w:shd w:fill="auto" w:val="clear"/>
          <w:vertAlign w:val="baseline"/>
        </w:rPr>
      </w:pPr>
      <w:r w:rsidDel="00000000" w:rsidR="00000000" w:rsidRPr="00000000">
        <w:rPr>
          <w:rFonts w:ascii="Georgia" w:cs="Georgia" w:eastAsia="Georgia" w:hAnsi="Georgia"/>
          <w:color w:val="5c6b80"/>
          <w:rtl w:val="0"/>
        </w:rPr>
        <w:t xml:space="preserve">             </w:t>
      </w:r>
      <w:r w:rsidDel="00000000" w:rsidR="00000000" w:rsidRPr="00000000">
        <w:rPr>
          <w:rFonts w:ascii="Oswald" w:cs="Oswald" w:eastAsia="Oswald" w:hAnsi="Oswald"/>
          <w:i w:val="0"/>
          <w:smallCaps w:val="0"/>
          <w:strike w:val="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tabs>
          <w:tab w:val="left" w:pos="3360"/>
        </w:tabs>
        <w:ind w:left="360" w:firstLine="0"/>
        <w:jc w:val="both"/>
        <w:rPr>
          <w:rFonts w:ascii="Aharoni" w:cs="Aharoni" w:eastAsia="Aharoni" w:hAnsi="Aharoni"/>
          <w:sz w:val="48"/>
          <w:szCs w:val="48"/>
        </w:rPr>
      </w:pPr>
      <w:r w:rsidDel="00000000" w:rsidR="00000000" w:rsidRPr="00000000">
        <w:rPr>
          <w:rFonts w:ascii="Aharoni" w:cs="Aharoni" w:eastAsia="Aharoni" w:hAnsi="Aharoni"/>
          <w:sz w:val="48"/>
          <w:szCs w:val="48"/>
          <w:rtl w:val="0"/>
        </w:rPr>
        <w:t xml:space="preserve">           </w:t>
      </w:r>
    </w:p>
    <w:p w:rsidR="00000000" w:rsidDel="00000000" w:rsidP="00000000" w:rsidRDefault="00000000" w:rsidRPr="00000000" w14:paraId="00000058">
      <w:pPr>
        <w:jc w:val="both"/>
        <w:rPr>
          <w:rFonts w:ascii="Aharoni" w:cs="Aharoni" w:eastAsia="Aharoni" w:hAnsi="Aharoni"/>
          <w:sz w:val="48"/>
          <w:szCs w:val="48"/>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haroni"/>
  <w:font w:name="Arial"/>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Carlito"/>
  <w:font w:name="Oswald">
    <w:embedRegular w:fontKey="{00000000-0000-0000-0000-000000000000}" r:id="rId9" w:subsetted="0"/>
    <w:embedBold w:fontKey="{00000000-0000-0000-0000-000000000000}" r:id="rId10" w:subsetted="0"/>
  </w:font>
  <w:font w:name="Nova Mono">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5c6b8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5c6b8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1092"/>
      <w:jc w:val="both"/>
    </w:pPr>
    <w:rPr>
      <w:rFonts w:ascii="Times New Roman" w:cs="Times New Roman" w:eastAsia="Times New Roman" w:hAnsi="Times New Roman"/>
      <w:sz w:val="40"/>
      <w:szCs w:val="40"/>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unhideWhenUsed w:val="1"/>
    <w:qFormat w:val="1"/>
    <w:rsid w:val="00C806D0"/>
    <w:pPr>
      <w:widowControl w:val="0"/>
      <w:autoSpaceDE w:val="0"/>
      <w:autoSpaceDN w:val="0"/>
      <w:spacing w:after="0" w:line="240" w:lineRule="auto"/>
      <w:ind w:left="1092"/>
      <w:jc w:val="both"/>
      <w:outlineLvl w:val="1"/>
    </w:pPr>
    <w:rPr>
      <w:rFonts w:ascii="Times New Roman" w:cs="Times New Roman" w:eastAsia="Times New Roman" w:hAnsi="Times New Roman"/>
      <w:sz w:val="40"/>
      <w:szCs w:val="40"/>
      <w:lang w:val="en-US"/>
    </w:rPr>
  </w:style>
  <w:style w:type="paragraph" w:styleId="Heading3">
    <w:name w:val="heading 3"/>
    <w:basedOn w:val="Normal"/>
    <w:next w:val="Normal"/>
    <w:link w:val="Heading3Char"/>
    <w:uiPriority w:val="9"/>
    <w:semiHidden w:val="1"/>
    <w:unhideWhenUsed w:val="1"/>
    <w:qFormat w:val="1"/>
    <w:rsid w:val="00593DE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806D0"/>
    <w:rPr>
      <w:rFonts w:ascii="Times New Roman" w:cs="Times New Roman" w:eastAsia="Times New Roman" w:hAnsi="Times New Roman"/>
      <w:sz w:val="40"/>
      <w:szCs w:val="40"/>
      <w:lang w:val="en-US"/>
    </w:rPr>
  </w:style>
  <w:style w:type="paragraph" w:styleId="BodyText">
    <w:name w:val="Body Text"/>
    <w:basedOn w:val="Normal"/>
    <w:link w:val="BodyTextChar"/>
    <w:uiPriority w:val="1"/>
    <w:qFormat w:val="1"/>
    <w:rsid w:val="007B58BF"/>
    <w:pPr>
      <w:widowControl w:val="0"/>
      <w:autoSpaceDE w:val="0"/>
      <w:autoSpaceDN w:val="0"/>
      <w:spacing w:after="0" w:line="240" w:lineRule="auto"/>
    </w:pPr>
    <w:rPr>
      <w:rFonts w:ascii="Carlito" w:cs="Carlito" w:eastAsia="Carlito" w:hAnsi="Carlito"/>
      <w:sz w:val="32"/>
      <w:szCs w:val="32"/>
      <w:lang w:val="en-US"/>
    </w:rPr>
  </w:style>
  <w:style w:type="character" w:styleId="BodyTextChar" w:customStyle="1">
    <w:name w:val="Body Text Char"/>
    <w:basedOn w:val="DefaultParagraphFont"/>
    <w:link w:val="BodyText"/>
    <w:uiPriority w:val="1"/>
    <w:rsid w:val="007B58BF"/>
    <w:rPr>
      <w:rFonts w:ascii="Carlito" w:cs="Carlito" w:eastAsia="Carlito" w:hAnsi="Carlito"/>
      <w:sz w:val="32"/>
      <w:szCs w:val="32"/>
      <w:lang w:val="en-US"/>
    </w:rPr>
  </w:style>
  <w:style w:type="character" w:styleId="Heading3Char" w:customStyle="1">
    <w:name w:val="Heading 3 Char"/>
    <w:basedOn w:val="DefaultParagraphFont"/>
    <w:link w:val="Heading3"/>
    <w:uiPriority w:val="9"/>
    <w:semiHidden w:val="1"/>
    <w:rsid w:val="00593DEB"/>
    <w:rPr>
      <w:rFonts w:asciiTheme="majorHAnsi" w:cstheme="majorBidi" w:eastAsiaTheme="majorEastAsia" w:hAnsiTheme="majorHAnsi"/>
      <w:color w:val="1f3763" w:themeColor="accent1" w:themeShade="00007F"/>
      <w:sz w:val="24"/>
      <w:szCs w:val="24"/>
    </w:rPr>
  </w:style>
  <w:style w:type="character" w:styleId="Strong">
    <w:name w:val="Strong"/>
    <w:basedOn w:val="DefaultParagraphFont"/>
    <w:uiPriority w:val="22"/>
    <w:qFormat w:val="1"/>
    <w:rsid w:val="00593DEB"/>
    <w:rPr>
      <w:b w:val="1"/>
      <w:bCs w:val="1"/>
    </w:rPr>
  </w:style>
  <w:style w:type="paragraph" w:styleId="NormalWeb">
    <w:name w:val="Normal (Web)"/>
    <w:basedOn w:val="Normal"/>
    <w:uiPriority w:val="99"/>
    <w:semiHidden w:val="1"/>
    <w:unhideWhenUsed w:val="1"/>
    <w:rsid w:val="00593DEB"/>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654CFC"/>
    <w:pPr>
      <w:ind w:left="720"/>
      <w:contextualSpacing w:val="1"/>
    </w:pPr>
  </w:style>
  <w:style w:type="character" w:styleId="Hyperlink">
    <w:name w:val="Hyperlink"/>
    <w:basedOn w:val="DefaultParagraphFont"/>
    <w:uiPriority w:val="99"/>
    <w:semiHidden w:val="1"/>
    <w:unhideWhenUsed w:val="1"/>
    <w:rsid w:val="001557F2"/>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localhost:8888/edit/USA_Housing.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11" Type="http://schemas.openxmlformats.org/officeDocument/2006/relationships/font" Target="fonts/Nova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hHDu4HxIzop0exQoBKNkbtAqbA==">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2022-02-23T09:42:00Z</dcterms:created>
  <dc:creator>Jai Singh Bisht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0x0101005FC1A28C49E63D4CB0AB1FCDA526BAB1</vt:lpwstr>
  </property>
</Properties>
</file>